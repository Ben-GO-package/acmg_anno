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D6AA9" w14:textId="77777777" w:rsidR="00A115DA" w:rsidRDefault="00000000">
      <w:p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 w:hint="eastAsia"/>
          <w:b/>
          <w:bCs/>
        </w:rPr>
        <w:t>【</w:t>
      </w:r>
      <w:r>
        <w:rPr>
          <w:rFonts w:ascii="Times New Roman" w:eastAsia="微软雅黑" w:hAnsi="Times New Roman" w:cs="Times New Roman"/>
          <w:b/>
          <w:bCs/>
        </w:rPr>
        <w:t>PM1</w:t>
      </w:r>
      <w:r>
        <w:rPr>
          <w:rFonts w:ascii="Times New Roman" w:eastAsia="微软雅黑" w:hAnsi="Times New Roman" w:cs="Times New Roman"/>
          <w:b/>
          <w:bCs/>
        </w:rPr>
        <w:t>和</w:t>
      </w:r>
      <w:r>
        <w:rPr>
          <w:rFonts w:ascii="Times New Roman" w:eastAsia="微软雅黑" w:hAnsi="Times New Roman" w:cs="Times New Roman"/>
          <w:b/>
          <w:bCs/>
        </w:rPr>
        <w:t>PP2</w:t>
      </w:r>
      <w:r>
        <w:rPr>
          <w:rFonts w:ascii="Times New Roman" w:eastAsia="微软雅黑" w:hAnsi="Times New Roman" w:cs="Times New Roman"/>
          <w:b/>
          <w:bCs/>
        </w:rPr>
        <w:t>证据项规则梳理</w:t>
      </w:r>
      <w:r>
        <w:rPr>
          <w:rFonts w:ascii="Times New Roman" w:eastAsia="微软雅黑" w:hAnsi="Times New Roman" w:cs="Times New Roman" w:hint="eastAsia"/>
          <w:b/>
          <w:bCs/>
        </w:rPr>
        <w:t>】</w:t>
      </w:r>
    </w:p>
    <w:p w14:paraId="67F1DB4A" w14:textId="77777777" w:rsidR="00A115DA" w:rsidRDefault="00000000">
      <w:pPr>
        <w:numPr>
          <w:ilvl w:val="0"/>
          <w:numId w:val="1"/>
        </w:num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 w:hint="eastAsia"/>
          <w:b/>
          <w:bCs/>
        </w:rPr>
        <w:t>PP2</w:t>
      </w:r>
      <w:r>
        <w:rPr>
          <w:rFonts w:ascii="Times New Roman" w:eastAsia="微软雅黑" w:hAnsi="Times New Roman" w:cs="Times New Roman" w:hint="eastAsia"/>
          <w:b/>
          <w:bCs/>
        </w:rPr>
        <w:t>证据项：</w:t>
      </w:r>
    </w:p>
    <w:p w14:paraId="44769680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b/>
          <w:bCs/>
        </w:rPr>
        <w:t>A</w:t>
      </w:r>
      <w:r>
        <w:rPr>
          <w:rFonts w:ascii="Times New Roman" w:eastAsia="微软雅黑" w:hAnsi="Times New Roman" w:cs="Times New Roman" w:hint="eastAsia"/>
        </w:rPr>
        <w:t>：通用判定规则：</w:t>
      </w:r>
      <w:r>
        <w:rPr>
          <w:rFonts w:ascii="Times New Roman" w:eastAsia="微软雅黑" w:hAnsi="Times New Roman" w:cs="Times New Roman" w:hint="eastAsia"/>
        </w:rPr>
        <w:t xml:space="preserve">Z scores </w:t>
      </w:r>
      <w:r>
        <w:rPr>
          <w:rFonts w:ascii="Times New Roman" w:eastAsia="微软雅黑" w:hAnsi="Times New Roman" w:cs="Times New Roman" w:hint="eastAsia"/>
        </w:rPr>
        <w:t>≥</w:t>
      </w:r>
      <w:r>
        <w:rPr>
          <w:rFonts w:ascii="Times New Roman" w:eastAsia="微软雅黑" w:hAnsi="Times New Roman" w:cs="Times New Roman" w:hint="eastAsia"/>
        </w:rPr>
        <w:t xml:space="preserve">3.09 </w:t>
      </w:r>
      <w:r>
        <w:rPr>
          <w:rFonts w:ascii="Times New Roman" w:eastAsia="微软雅黑" w:hAnsi="Times New Roman" w:cs="Times New Roman" w:hint="eastAsia"/>
        </w:rPr>
        <w:t>适用</w:t>
      </w:r>
      <w:r>
        <w:rPr>
          <w:rFonts w:ascii="Times New Roman" w:eastAsia="微软雅黑" w:hAnsi="Times New Roman" w:cs="Times New Roman" w:hint="eastAsia"/>
        </w:rPr>
        <w:t>PP2</w:t>
      </w:r>
      <w:r>
        <w:rPr>
          <w:rFonts w:ascii="Times New Roman" w:eastAsia="微软雅黑" w:hAnsi="Times New Roman" w:cs="Times New Roman" w:hint="eastAsia"/>
        </w:rPr>
        <w:t>（适用变异类型：</w:t>
      </w:r>
      <w:r>
        <w:rPr>
          <w:rFonts w:ascii="Times New Roman" w:eastAsia="微软雅黑" w:hAnsi="Times New Roman" w:cs="Times New Roman" w:hint="eastAsia"/>
        </w:rPr>
        <w:t xml:space="preserve">Missense variant </w:t>
      </w:r>
      <w:r>
        <w:rPr>
          <w:rFonts w:ascii="Times New Roman" w:eastAsia="微软雅黑" w:hAnsi="Times New Roman" w:cs="Times New Roman" w:hint="eastAsia"/>
        </w:rPr>
        <w:t>）</w:t>
      </w:r>
      <w:proofErr w:type="spellStart"/>
      <w:r>
        <w:rPr>
          <w:rFonts w:ascii="Times New Roman" w:eastAsia="微软雅黑" w:hAnsi="Times New Roman" w:cs="Times New Roman" w:hint="eastAsia"/>
        </w:rPr>
        <w:t>gnomAD</w:t>
      </w:r>
      <w:proofErr w:type="spellEnd"/>
      <w:r>
        <w:rPr>
          <w:rFonts w:ascii="Times New Roman" w:eastAsia="微软雅黑" w:hAnsi="Times New Roman" w:cs="Times New Roman" w:hint="eastAsia"/>
        </w:rPr>
        <w:t>(</w:t>
      </w:r>
      <w:proofErr w:type="spellStart"/>
      <w:r>
        <w:rPr>
          <w:rFonts w:ascii="Times New Roman" w:eastAsia="微软雅黑" w:hAnsi="Times New Roman" w:cs="Times New Roman" w:hint="eastAsia"/>
        </w:rPr>
        <w:t>gnomAD</w:t>
      </w:r>
      <w:proofErr w:type="spellEnd"/>
      <w:r>
        <w:rPr>
          <w:rFonts w:ascii="Times New Roman" w:eastAsia="微软雅黑" w:hAnsi="Times New Roman" w:cs="Times New Roman" w:hint="eastAsia"/>
        </w:rPr>
        <w:t xml:space="preserve"> v2.1.1)</w:t>
      </w:r>
    </w:p>
    <w:p w14:paraId="14788691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注意：</w:t>
      </w:r>
      <w:r>
        <w:rPr>
          <w:rFonts w:ascii="Times New Roman" w:eastAsia="微软雅黑" w:hAnsi="Times New Roman" w:cs="Times New Roman" w:hint="eastAsia"/>
        </w:rPr>
        <w:t xml:space="preserve">Note that it is not appropriate to use PP2 and consequently classify a variant as being of uncertain significance in the scenario that the allele frequency data within </w:t>
      </w:r>
      <w:proofErr w:type="spellStart"/>
      <w:r>
        <w:rPr>
          <w:rFonts w:ascii="Times New Roman" w:eastAsia="微软雅黑" w:hAnsi="Times New Roman" w:cs="Times New Roman" w:hint="eastAsia"/>
        </w:rPr>
        <w:t>gnomAD</w:t>
      </w:r>
      <w:proofErr w:type="spellEnd"/>
      <w:r>
        <w:rPr>
          <w:rFonts w:ascii="Times New Roman" w:eastAsia="微软雅黑" w:hAnsi="Times New Roman" w:cs="Times New Roman" w:hint="eastAsia"/>
        </w:rPr>
        <w:t xml:space="preserve"> would classify as likely benign or benign.</w:t>
      </w:r>
    </w:p>
    <w:p w14:paraId="6ECF28E3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b/>
          <w:bCs/>
        </w:rPr>
        <w:t>B</w:t>
      </w:r>
      <w:r>
        <w:rPr>
          <w:rFonts w:ascii="Times New Roman" w:eastAsia="微软雅黑" w:hAnsi="Times New Roman" w:cs="Times New Roman" w:hint="eastAsia"/>
        </w:rPr>
        <w:t>：特殊指南，按照特殊指南规则执行。</w:t>
      </w:r>
    </w:p>
    <w:p w14:paraId="1C607FDB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C</w:t>
      </w:r>
      <w:r>
        <w:rPr>
          <w:rFonts w:ascii="Times New Roman" w:eastAsia="微软雅黑" w:hAnsi="Times New Roman" w:cs="Times New Roman" w:hint="eastAsia"/>
        </w:rPr>
        <w:t>：</w:t>
      </w:r>
      <w:r>
        <w:rPr>
          <w:rFonts w:ascii="Times New Roman" w:eastAsia="微软雅黑" w:hAnsi="Times New Roman" w:cs="Times New Roman" w:hint="eastAsia"/>
        </w:rPr>
        <w:t>PP2</w:t>
      </w:r>
      <w:r>
        <w:rPr>
          <w:rFonts w:ascii="Times New Roman" w:eastAsia="微软雅黑" w:hAnsi="Times New Roman" w:cs="Times New Roman" w:hint="eastAsia"/>
        </w:rPr>
        <w:t>应避免与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重复使用，仅在各自支持的证据相互独立时考虑同时使用。</w:t>
      </w:r>
    </w:p>
    <w:p w14:paraId="3D15C3E8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原因：有时候两者都会用到</w:t>
      </w:r>
      <w:r>
        <w:rPr>
          <w:rFonts w:ascii="Times New Roman" w:eastAsia="微软雅黑" w:hAnsi="Times New Roman" w:cs="Times New Roman" w:hint="eastAsia"/>
        </w:rPr>
        <w:t>missense constrained</w:t>
      </w:r>
      <w:r>
        <w:rPr>
          <w:rFonts w:ascii="Times New Roman" w:eastAsia="微软雅黑" w:hAnsi="Times New Roman" w:cs="Times New Roman" w:hint="eastAsia"/>
        </w:rPr>
        <w:t>的算法，针对整个基因就是</w:t>
      </w:r>
      <w:r>
        <w:rPr>
          <w:rFonts w:ascii="Times New Roman" w:eastAsia="微软雅黑" w:hAnsi="Times New Roman" w:cs="Times New Roman" w:hint="eastAsia"/>
        </w:rPr>
        <w:t>PP2</w:t>
      </w:r>
      <w:r>
        <w:rPr>
          <w:rFonts w:ascii="Times New Roman" w:eastAsia="微软雅黑" w:hAnsi="Times New Roman" w:cs="Times New Roman" w:hint="eastAsia"/>
        </w:rPr>
        <w:t>，针对区域就是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，所以这俩极有可能在这个证据项上重叠使用；如果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是通过其他证据获得，比如功能，蛋白模型一类的，应该可以同时使用</w:t>
      </w:r>
    </w:p>
    <w:p w14:paraId="070982D6" w14:textId="77777777" w:rsidR="00A115DA" w:rsidRDefault="00000000">
      <w:pPr>
        <w:numPr>
          <w:ilvl w:val="0"/>
          <w:numId w:val="1"/>
        </w:num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 w:hint="eastAsia"/>
          <w:b/>
          <w:bCs/>
        </w:rPr>
        <w:t>PM1</w:t>
      </w:r>
      <w:r>
        <w:rPr>
          <w:rFonts w:ascii="Times New Roman" w:eastAsia="微软雅黑" w:hAnsi="Times New Roman" w:cs="Times New Roman" w:hint="eastAsia"/>
          <w:b/>
          <w:bCs/>
        </w:rPr>
        <w:t>证据项</w:t>
      </w:r>
    </w:p>
    <w:p w14:paraId="12ED0045" w14:textId="77777777" w:rsidR="00A115DA" w:rsidRDefault="00000000">
      <w:pPr>
        <w:numPr>
          <w:ilvl w:val="0"/>
          <w:numId w:val="2"/>
        </w:numPr>
        <w:rPr>
          <w:rFonts w:ascii="Times New Roman" w:eastAsia="微软雅黑" w:hAnsi="Times New Roman" w:cs="Times New Roman"/>
          <w:b/>
          <w:bCs/>
        </w:rPr>
      </w:pPr>
      <w:bookmarkStart w:id="0" w:name="OLE_LINK1"/>
      <w:r>
        <w:rPr>
          <w:rFonts w:ascii="Times New Roman" w:eastAsia="微软雅黑" w:hAnsi="Times New Roman" w:cs="Times New Roman" w:hint="eastAsia"/>
          <w:b/>
          <w:bCs/>
        </w:rPr>
        <w:t>通用规则：</w:t>
      </w:r>
    </w:p>
    <w:bookmarkEnd w:id="0"/>
    <w:p w14:paraId="29301735" w14:textId="77777777" w:rsidR="00A115DA" w:rsidRDefault="00000000">
      <w:r>
        <w:rPr>
          <w:rFonts w:ascii="Times New Roman" w:eastAsia="微软雅黑" w:hAnsi="Times New Roman" w:cs="Times New Roman" w:hint="eastAsia"/>
        </w:rPr>
        <w:t>按照最新文献报道（</w:t>
      </w:r>
      <w:r>
        <w:rPr>
          <w:rFonts w:ascii="Times New Roman" w:eastAsia="微软雅黑" w:hAnsi="Times New Roman" w:cs="Times New Roman" w:hint="eastAsia"/>
        </w:rPr>
        <w:t>PMID: 38645134</w:t>
      </w:r>
      <w:r>
        <w:rPr>
          <w:rFonts w:ascii="Times New Roman" w:eastAsia="微软雅黑" w:hAnsi="Times New Roman" w:cs="Times New Roman" w:hint="eastAsia"/>
        </w:rPr>
        <w:t>）使用</w:t>
      </w:r>
      <w:r>
        <w:rPr>
          <w:rFonts w:ascii="Times New Roman" w:eastAsia="微软雅黑" w:hAnsi="Times New Roman" w:cs="Times New Roman" w:hint="eastAsia"/>
        </w:rPr>
        <w:t>MPC</w:t>
      </w:r>
      <w:r>
        <w:rPr>
          <w:rFonts w:ascii="Times New Roman" w:eastAsia="微软雅黑" w:hAnsi="Times New Roman" w:cs="Times New Roman" w:hint="eastAsia"/>
        </w:rPr>
        <w:t>（错义有害性度量），评价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证据项适用性（通过查看</w:t>
      </w:r>
      <w:proofErr w:type="spellStart"/>
      <w:r>
        <w:rPr>
          <w:rFonts w:ascii="Times New Roman" w:eastAsia="微软雅黑" w:hAnsi="Times New Roman" w:cs="Times New Roman" w:hint="eastAsia"/>
        </w:rPr>
        <w:t>gnomAD</w:t>
      </w:r>
      <w:proofErr w:type="spellEnd"/>
      <w:r>
        <w:rPr>
          <w:rFonts w:ascii="Times New Roman" w:eastAsia="微软雅黑" w:hAnsi="Times New Roman" w:cs="Times New Roman" w:hint="eastAsia"/>
        </w:rPr>
        <w:t>（</w:t>
      </w:r>
      <w:proofErr w:type="spellStart"/>
      <w:r>
        <w:rPr>
          <w:rFonts w:ascii="Times New Roman" w:eastAsia="微软雅黑" w:hAnsi="Times New Roman" w:cs="Times New Roman" w:hint="eastAsia"/>
        </w:rPr>
        <w:t>gnomAD</w:t>
      </w:r>
      <w:proofErr w:type="spellEnd"/>
      <w:r>
        <w:rPr>
          <w:rFonts w:ascii="Times New Roman" w:eastAsia="微软雅黑" w:hAnsi="Times New Roman" w:cs="Times New Roman" w:hint="eastAsia"/>
        </w:rPr>
        <w:t xml:space="preserve"> v2.1.1</w:t>
      </w:r>
      <w:r>
        <w:rPr>
          <w:rFonts w:ascii="Times New Roman" w:eastAsia="微软雅黑" w:hAnsi="Times New Roman" w:cs="Times New Roman" w:hint="eastAsia"/>
        </w:rPr>
        <w:t>）中的</w:t>
      </w:r>
      <w:r>
        <w:rPr>
          <w:rFonts w:ascii="Microsoft YaHei UI" w:eastAsia="Microsoft YaHei UI" w:hAnsi="Microsoft YaHei UI" w:cs="Microsoft YaHei UI"/>
          <w:spacing w:val="7"/>
          <w:szCs w:val="21"/>
          <w:shd w:val="clear" w:color="auto" w:fill="FFFFFF"/>
        </w:rPr>
        <w:t>MCR missense OE</w:t>
      </w:r>
      <w:r>
        <w:rPr>
          <w:rFonts w:ascii="Microsoft YaHei UI" w:eastAsia="Microsoft YaHei UI" w:hAnsi="Microsoft YaHei UI" w:cs="Microsoft YaHei UI" w:hint="eastAsia"/>
          <w:spacing w:val="7"/>
          <w:szCs w:val="21"/>
          <w:shd w:val="clear" w:color="auto" w:fill="FFFFFF"/>
        </w:rPr>
        <w:t>参数，当</w:t>
      </w:r>
      <w:r>
        <w:rPr>
          <w:rFonts w:ascii="Microsoft YaHei UI" w:eastAsia="Microsoft YaHei UI" w:hAnsi="Microsoft YaHei UI" w:cs="Microsoft YaHei UI"/>
          <w:spacing w:val="7"/>
          <w:szCs w:val="21"/>
          <w:shd w:val="clear" w:color="auto" w:fill="FFFFFF"/>
        </w:rPr>
        <w:t>OE≤</w:t>
      </w:r>
      <w:r>
        <w:rPr>
          <w:rFonts w:ascii="Microsoft YaHei UI" w:eastAsia="Microsoft YaHei UI" w:hAnsi="Microsoft YaHei UI" w:cs="Microsoft YaHei UI" w:hint="eastAsia"/>
          <w:spacing w:val="7"/>
          <w:szCs w:val="21"/>
          <w:shd w:val="clear" w:color="auto" w:fill="FFFFFF"/>
        </w:rPr>
        <w:t>0.2112时可以使用PM1，当0.2112</w:t>
      </w:r>
      <w:r>
        <w:rPr>
          <w:rFonts w:ascii="Microsoft YaHei UI" w:eastAsia="Microsoft YaHei UI" w:hAnsi="Microsoft YaHei UI" w:cs="Microsoft YaHei UI"/>
          <w:spacing w:val="7"/>
          <w:szCs w:val="21"/>
          <w:shd w:val="clear" w:color="auto" w:fill="FFFFFF"/>
        </w:rPr>
        <w:t>&lt;OE ≤</w:t>
      </w:r>
      <w:r>
        <w:rPr>
          <w:rFonts w:ascii="Microsoft YaHei UI" w:eastAsia="Microsoft YaHei UI" w:hAnsi="Microsoft YaHei UI" w:cs="Microsoft YaHei UI" w:hint="eastAsia"/>
          <w:spacing w:val="7"/>
          <w:szCs w:val="21"/>
          <w:shd w:val="clear" w:color="auto" w:fill="FFFFFF"/>
        </w:rPr>
        <w:t>0.3747时可以使用PM1_Supporting</w:t>
      </w:r>
      <w:r>
        <w:rPr>
          <w:rFonts w:ascii="Times New Roman" w:eastAsia="微软雅黑" w:hAnsi="Times New Roman" w:cs="Times New Roman" w:hint="eastAsia"/>
        </w:rPr>
        <w:t>）。</w:t>
      </w:r>
    </w:p>
    <w:p w14:paraId="34F71250" w14:textId="77777777" w:rsidR="00A115DA" w:rsidRDefault="00000000">
      <w:r>
        <w:rPr>
          <w:rFonts w:hint="eastAsia"/>
        </w:rPr>
        <w:t>注意：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应避免与</w:t>
      </w:r>
      <w:r>
        <w:rPr>
          <w:rFonts w:ascii="Times New Roman" w:eastAsia="微软雅黑" w:hAnsi="Times New Roman" w:cs="Times New Roman" w:hint="eastAsia"/>
        </w:rPr>
        <w:t>PM5</w:t>
      </w:r>
      <w:r>
        <w:rPr>
          <w:rFonts w:ascii="Times New Roman" w:eastAsia="微软雅黑" w:hAnsi="Times New Roman" w:cs="Times New Roman" w:hint="eastAsia"/>
        </w:rPr>
        <w:t>和</w:t>
      </w:r>
      <w:r>
        <w:rPr>
          <w:rFonts w:ascii="Times New Roman" w:eastAsia="微软雅黑" w:hAnsi="Times New Roman" w:cs="Times New Roman" w:hint="eastAsia"/>
        </w:rPr>
        <w:t>PP2</w:t>
      </w:r>
      <w:r>
        <w:rPr>
          <w:rFonts w:ascii="Times New Roman" w:eastAsia="微软雅黑" w:hAnsi="Times New Roman" w:cs="Times New Roman" w:hint="eastAsia"/>
        </w:rPr>
        <w:t>重复使用，仅在各自支持的证据相互独立时考虑同时使用。</w:t>
      </w:r>
    </w:p>
    <w:p w14:paraId="05865A89" w14:textId="77777777" w:rsidR="00A115DA" w:rsidRDefault="00000000">
      <w:pPr>
        <w:jc w:val="center"/>
      </w:pPr>
      <w:r>
        <w:rPr>
          <w:noProof/>
        </w:rPr>
        <w:drawing>
          <wp:inline distT="0" distB="0" distL="114300" distR="114300" wp14:anchorId="358A94D4" wp14:editId="207C6BC6">
            <wp:extent cx="3514725" cy="1961515"/>
            <wp:effectExtent l="9525" t="9525" r="190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15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BFA96" w14:textId="77777777" w:rsidR="00A115DA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603F4DD7" wp14:editId="0E51E071">
            <wp:extent cx="5991978" cy="1677353"/>
            <wp:effectExtent l="19050" t="1905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506" cy="16794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9048B" w14:textId="77777777" w:rsidR="00A115DA" w:rsidRDefault="00A115DA"/>
    <w:p w14:paraId="078FF6E1" w14:textId="77777777" w:rsidR="00A115DA" w:rsidRDefault="00000000">
      <w:pPr>
        <w:numPr>
          <w:ilvl w:val="0"/>
          <w:numId w:val="2"/>
        </w:num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 w:hint="eastAsia"/>
          <w:b/>
          <w:bCs/>
        </w:rPr>
        <w:t>特殊指南：</w:t>
      </w:r>
    </w:p>
    <w:p w14:paraId="38FED9EC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特殊指南基因按照特殊指南规则执行</w:t>
      </w:r>
      <w:r>
        <w:rPr>
          <w:rFonts w:ascii="Times New Roman" w:eastAsia="微软雅黑" w:hAnsi="Times New Roman" w:cs="Times New Roman" w:hint="eastAsia"/>
        </w:rPr>
        <w:t>PM1</w:t>
      </w:r>
      <w:r>
        <w:rPr>
          <w:rFonts w:ascii="Times New Roman" w:eastAsia="微软雅黑" w:hAnsi="Times New Roman" w:cs="Times New Roman" w:hint="eastAsia"/>
        </w:rPr>
        <w:t>证据项（按照发表指南定期更新）</w:t>
      </w:r>
    </w:p>
    <w:p w14:paraId="23FB17D1" w14:textId="77777777" w:rsidR="00A115DA" w:rsidRDefault="0000000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表</w:t>
      </w:r>
      <w:r>
        <w:rPr>
          <w:rFonts w:ascii="Times New Roman" w:eastAsia="微软雅黑" w:hAnsi="Times New Roman" w:cs="Times New Roman" w:hint="eastAsia"/>
        </w:rPr>
        <w:t xml:space="preserve">1 </w:t>
      </w:r>
      <w:r>
        <w:rPr>
          <w:rFonts w:ascii="Times New Roman" w:eastAsia="微软雅黑" w:hAnsi="Times New Roman" w:cs="Times New Roman" w:hint="eastAsia"/>
        </w:rPr>
        <w:t>已发表特殊指南基因如下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1563"/>
        <w:gridCol w:w="4113"/>
        <w:gridCol w:w="2463"/>
      </w:tblGrid>
      <w:tr w:rsidR="00A115DA" w14:paraId="431E2AF4" w14:textId="77777777">
        <w:tc>
          <w:tcPr>
            <w:tcW w:w="779" w:type="dxa"/>
          </w:tcPr>
          <w:p w14:paraId="72CD61AC" w14:textId="77777777" w:rsidR="00A115DA" w:rsidRDefault="00000000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</w:rPr>
            </w:pPr>
            <w:bookmarkStart w:id="1" w:name="OLE_LINK2" w:colFirst="1" w:colLast="1"/>
            <w:r>
              <w:rPr>
                <w:rFonts w:ascii="Times New Roman" w:eastAsia="微软雅黑" w:hAnsi="Times New Roman" w:cs="Times New Roman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3" w:type="dxa"/>
          </w:tcPr>
          <w:p w14:paraId="4C28FEE4" w14:textId="77777777" w:rsidR="00A115DA" w:rsidRDefault="00000000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18"/>
                <w:szCs w:val="18"/>
              </w:rPr>
              <w:t>基因名称</w:t>
            </w:r>
          </w:p>
        </w:tc>
        <w:tc>
          <w:tcPr>
            <w:tcW w:w="4113" w:type="dxa"/>
          </w:tcPr>
          <w:p w14:paraId="5BC750F6" w14:textId="77777777" w:rsidR="00A115DA" w:rsidRDefault="00000000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18"/>
                <w:szCs w:val="18"/>
              </w:rPr>
              <w:t>关联疾病</w:t>
            </w:r>
          </w:p>
        </w:tc>
        <w:tc>
          <w:tcPr>
            <w:tcW w:w="2463" w:type="dxa"/>
          </w:tcPr>
          <w:p w14:paraId="0879C8EF" w14:textId="77777777" w:rsidR="00A115DA" w:rsidRDefault="00000000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15DA" w14:paraId="293F39DE" w14:textId="77777777">
        <w:trPr>
          <w:trHeight w:hRule="exact" w:val="454"/>
        </w:trPr>
        <w:tc>
          <w:tcPr>
            <w:tcW w:w="779" w:type="dxa"/>
            <w:vAlign w:val="center"/>
          </w:tcPr>
          <w:p w14:paraId="776299F8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  <w:vAlign w:val="center"/>
          </w:tcPr>
          <w:p w14:paraId="1CB9BC4D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GAA</w:t>
            </w:r>
          </w:p>
        </w:tc>
        <w:tc>
          <w:tcPr>
            <w:tcW w:w="4113" w:type="dxa"/>
            <w:vAlign w:val="center"/>
          </w:tcPr>
          <w:p w14:paraId="1C799D88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Lysosomal Storage Disorders</w:t>
            </w:r>
          </w:p>
        </w:tc>
        <w:tc>
          <w:tcPr>
            <w:tcW w:w="2463" w:type="dxa"/>
            <w:vAlign w:val="center"/>
          </w:tcPr>
          <w:p w14:paraId="009D2FCB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49E7AE31" w14:textId="77777777">
        <w:trPr>
          <w:trHeight w:hRule="exact" w:val="655"/>
        </w:trPr>
        <w:tc>
          <w:tcPr>
            <w:tcW w:w="779" w:type="dxa"/>
            <w:vAlign w:val="center"/>
          </w:tcPr>
          <w:p w14:paraId="799BB930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563" w:type="dxa"/>
            <w:vAlign w:val="center"/>
          </w:tcPr>
          <w:p w14:paraId="661C4CFA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AKT3/MTOR/PIK3CA/PIK3R2</w:t>
            </w:r>
          </w:p>
        </w:tc>
        <w:tc>
          <w:tcPr>
            <w:tcW w:w="4113" w:type="dxa"/>
            <w:vAlign w:val="center"/>
          </w:tcPr>
          <w:p w14:paraId="66C1EFA8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Brain Malformations Expert Panel</w:t>
            </w:r>
          </w:p>
        </w:tc>
        <w:tc>
          <w:tcPr>
            <w:tcW w:w="2463" w:type="dxa"/>
            <w:vAlign w:val="center"/>
          </w:tcPr>
          <w:p w14:paraId="3913DBE5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3FD3C345" w14:textId="77777777">
        <w:trPr>
          <w:trHeight w:hRule="exact" w:val="454"/>
        </w:trPr>
        <w:tc>
          <w:tcPr>
            <w:tcW w:w="779" w:type="dxa"/>
            <w:vAlign w:val="center"/>
          </w:tcPr>
          <w:p w14:paraId="58126B0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563" w:type="dxa"/>
            <w:vAlign w:val="center"/>
          </w:tcPr>
          <w:p w14:paraId="55A02A6E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LDLR</w:t>
            </w:r>
          </w:p>
        </w:tc>
        <w:tc>
          <w:tcPr>
            <w:tcW w:w="4113" w:type="dxa"/>
            <w:vAlign w:val="center"/>
          </w:tcPr>
          <w:p w14:paraId="7C889DB7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Familial Hypercholesterolemia</w:t>
            </w:r>
          </w:p>
        </w:tc>
        <w:tc>
          <w:tcPr>
            <w:tcW w:w="2463" w:type="dxa"/>
            <w:vAlign w:val="center"/>
          </w:tcPr>
          <w:p w14:paraId="20177AEE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65B9840D" w14:textId="77777777">
        <w:trPr>
          <w:trHeight w:hRule="exact" w:val="454"/>
        </w:trPr>
        <w:tc>
          <w:tcPr>
            <w:tcW w:w="779" w:type="dxa"/>
            <w:vAlign w:val="center"/>
          </w:tcPr>
          <w:p w14:paraId="39F6FA7E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563" w:type="dxa"/>
            <w:vAlign w:val="center"/>
          </w:tcPr>
          <w:p w14:paraId="52F4981A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MYH7</w:t>
            </w:r>
          </w:p>
        </w:tc>
        <w:tc>
          <w:tcPr>
            <w:tcW w:w="4113" w:type="dxa"/>
            <w:vAlign w:val="center"/>
          </w:tcPr>
          <w:p w14:paraId="0C7BFF9B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Cardiomyopathy Expert Panel</w:t>
            </w:r>
          </w:p>
        </w:tc>
        <w:tc>
          <w:tcPr>
            <w:tcW w:w="2463" w:type="dxa"/>
            <w:vAlign w:val="center"/>
          </w:tcPr>
          <w:p w14:paraId="0C098ED7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02B9D7CF" w14:textId="77777777">
        <w:trPr>
          <w:trHeight w:hRule="exact" w:val="454"/>
        </w:trPr>
        <w:tc>
          <w:tcPr>
            <w:tcW w:w="779" w:type="dxa"/>
            <w:vAlign w:val="center"/>
          </w:tcPr>
          <w:p w14:paraId="190BDE89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563" w:type="dxa"/>
            <w:vAlign w:val="center"/>
          </w:tcPr>
          <w:p w14:paraId="7764F240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ACADVL</w:t>
            </w:r>
          </w:p>
        </w:tc>
        <w:tc>
          <w:tcPr>
            <w:tcW w:w="4113" w:type="dxa"/>
            <w:vAlign w:val="center"/>
          </w:tcPr>
          <w:p w14:paraId="76AE8233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ACADVL Expert Panel </w:t>
            </w:r>
          </w:p>
        </w:tc>
        <w:tc>
          <w:tcPr>
            <w:tcW w:w="2463" w:type="dxa"/>
            <w:vAlign w:val="center"/>
          </w:tcPr>
          <w:p w14:paraId="1FC5CF99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2EBC58A6" w14:textId="77777777">
        <w:trPr>
          <w:trHeight w:hRule="exact" w:val="702"/>
        </w:trPr>
        <w:tc>
          <w:tcPr>
            <w:tcW w:w="779" w:type="dxa"/>
            <w:vAlign w:val="center"/>
          </w:tcPr>
          <w:p w14:paraId="2E98CEA8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1563" w:type="dxa"/>
            <w:vAlign w:val="center"/>
          </w:tcPr>
          <w:p w14:paraId="373CCE30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GAMT</w:t>
            </w:r>
          </w:p>
        </w:tc>
        <w:tc>
          <w:tcPr>
            <w:tcW w:w="4113" w:type="dxa"/>
            <w:vAlign w:val="center"/>
          </w:tcPr>
          <w:p w14:paraId="32BED909" w14:textId="77777777" w:rsidR="00A115DA" w:rsidRDefault="00000000">
            <w:pPr>
              <w:jc w:val="left"/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Cerebral Creatine Deficiency Syndromes Expert Panel</w:t>
            </w:r>
          </w:p>
        </w:tc>
        <w:tc>
          <w:tcPr>
            <w:tcW w:w="2463" w:type="dxa"/>
            <w:vAlign w:val="center"/>
          </w:tcPr>
          <w:p w14:paraId="5E9900B0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2CE143B1" w14:textId="77777777">
        <w:trPr>
          <w:trHeight w:hRule="exact" w:val="454"/>
        </w:trPr>
        <w:tc>
          <w:tcPr>
            <w:tcW w:w="779" w:type="dxa"/>
            <w:vAlign w:val="center"/>
          </w:tcPr>
          <w:p w14:paraId="0AA1A3B0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1563" w:type="dxa"/>
            <w:vAlign w:val="center"/>
          </w:tcPr>
          <w:p w14:paraId="76114012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CDH1</w:t>
            </w:r>
          </w:p>
        </w:tc>
        <w:tc>
          <w:tcPr>
            <w:tcW w:w="4113" w:type="dxa"/>
            <w:vAlign w:val="center"/>
          </w:tcPr>
          <w:p w14:paraId="0ED3E808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hereditary diffuse gastric cancer</w:t>
            </w:r>
          </w:p>
        </w:tc>
        <w:tc>
          <w:tcPr>
            <w:tcW w:w="2463" w:type="dxa"/>
            <w:vAlign w:val="center"/>
          </w:tcPr>
          <w:p w14:paraId="72792730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65BBCFB9" w14:textId="77777777">
        <w:trPr>
          <w:trHeight w:hRule="exact" w:val="454"/>
        </w:trPr>
        <w:tc>
          <w:tcPr>
            <w:tcW w:w="779" w:type="dxa"/>
            <w:vAlign w:val="center"/>
          </w:tcPr>
          <w:p w14:paraId="58EE9C77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1563" w:type="dxa"/>
            <w:vAlign w:val="center"/>
          </w:tcPr>
          <w:p w14:paraId="54F55FCA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DICER1</w:t>
            </w:r>
          </w:p>
        </w:tc>
        <w:tc>
          <w:tcPr>
            <w:tcW w:w="4113" w:type="dxa"/>
            <w:vAlign w:val="center"/>
          </w:tcPr>
          <w:p w14:paraId="6468AB10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DICER1 syndrome</w:t>
            </w:r>
          </w:p>
        </w:tc>
        <w:tc>
          <w:tcPr>
            <w:tcW w:w="2463" w:type="dxa"/>
            <w:vAlign w:val="center"/>
          </w:tcPr>
          <w:p w14:paraId="1E77671F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259811C5" w14:textId="77777777">
        <w:trPr>
          <w:trHeight w:hRule="exact" w:val="454"/>
        </w:trPr>
        <w:tc>
          <w:tcPr>
            <w:tcW w:w="779" w:type="dxa"/>
            <w:vAlign w:val="center"/>
          </w:tcPr>
          <w:p w14:paraId="711CE6A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1563" w:type="dxa"/>
            <w:vAlign w:val="center"/>
          </w:tcPr>
          <w:p w14:paraId="7CC8F3C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FBN1</w:t>
            </w:r>
          </w:p>
        </w:tc>
        <w:tc>
          <w:tcPr>
            <w:tcW w:w="4113" w:type="dxa"/>
            <w:vAlign w:val="center"/>
          </w:tcPr>
          <w:p w14:paraId="443CD6CF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Marfan syndrome</w:t>
            </w:r>
          </w:p>
        </w:tc>
        <w:tc>
          <w:tcPr>
            <w:tcW w:w="2463" w:type="dxa"/>
            <w:vAlign w:val="center"/>
          </w:tcPr>
          <w:p w14:paraId="6D09A1FB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6AE7086A" w14:textId="77777777">
        <w:trPr>
          <w:trHeight w:hRule="exact" w:val="454"/>
        </w:trPr>
        <w:tc>
          <w:tcPr>
            <w:tcW w:w="779" w:type="dxa"/>
            <w:vAlign w:val="center"/>
          </w:tcPr>
          <w:p w14:paraId="55EE8882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1563" w:type="dxa"/>
            <w:vAlign w:val="center"/>
          </w:tcPr>
          <w:p w14:paraId="3AF7CA2E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MYOC</w:t>
            </w:r>
          </w:p>
        </w:tc>
        <w:tc>
          <w:tcPr>
            <w:tcW w:w="4113" w:type="dxa"/>
            <w:vAlign w:val="center"/>
          </w:tcPr>
          <w:p w14:paraId="4F141037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Glaucoma Expert Panel</w:t>
            </w:r>
          </w:p>
        </w:tc>
        <w:tc>
          <w:tcPr>
            <w:tcW w:w="2463" w:type="dxa"/>
            <w:vAlign w:val="center"/>
          </w:tcPr>
          <w:p w14:paraId="4FBEEF16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0361BB25" w14:textId="77777777">
        <w:trPr>
          <w:trHeight w:hRule="exact" w:val="642"/>
        </w:trPr>
        <w:tc>
          <w:tcPr>
            <w:tcW w:w="779" w:type="dxa"/>
            <w:vAlign w:val="center"/>
          </w:tcPr>
          <w:p w14:paraId="3C3ABA27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1563" w:type="dxa"/>
            <w:vAlign w:val="center"/>
          </w:tcPr>
          <w:p w14:paraId="3404368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ATM</w:t>
            </w:r>
          </w:p>
        </w:tc>
        <w:tc>
          <w:tcPr>
            <w:tcW w:w="4113" w:type="dxa"/>
            <w:vAlign w:val="center"/>
          </w:tcPr>
          <w:p w14:paraId="20AC69AE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Hereditary Breast, Ovarian and Pancreatic Cancer Expert Panel </w:t>
            </w:r>
          </w:p>
        </w:tc>
        <w:tc>
          <w:tcPr>
            <w:tcW w:w="2463" w:type="dxa"/>
            <w:vAlign w:val="center"/>
          </w:tcPr>
          <w:p w14:paraId="115EF821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7F7E85F1" w14:textId="77777777">
        <w:trPr>
          <w:trHeight w:hRule="exact" w:val="454"/>
        </w:trPr>
        <w:tc>
          <w:tcPr>
            <w:tcW w:w="779" w:type="dxa"/>
            <w:vAlign w:val="center"/>
          </w:tcPr>
          <w:p w14:paraId="575533E9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12</w:t>
            </w:r>
          </w:p>
        </w:tc>
        <w:tc>
          <w:tcPr>
            <w:tcW w:w="1563" w:type="dxa"/>
            <w:vAlign w:val="center"/>
          </w:tcPr>
          <w:p w14:paraId="7AB557B2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RYR1</w:t>
            </w:r>
          </w:p>
        </w:tc>
        <w:tc>
          <w:tcPr>
            <w:tcW w:w="4113" w:type="dxa"/>
            <w:vAlign w:val="center"/>
          </w:tcPr>
          <w:p w14:paraId="19F230A4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Malignant Hyperthermia Susceptibility Expert Panel </w:t>
            </w:r>
          </w:p>
        </w:tc>
        <w:tc>
          <w:tcPr>
            <w:tcW w:w="2463" w:type="dxa"/>
            <w:vAlign w:val="center"/>
          </w:tcPr>
          <w:p w14:paraId="7B40C97C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55634A46" w14:textId="77777777">
        <w:trPr>
          <w:trHeight w:hRule="exact" w:val="454"/>
        </w:trPr>
        <w:tc>
          <w:tcPr>
            <w:tcW w:w="779" w:type="dxa"/>
            <w:vAlign w:val="center"/>
          </w:tcPr>
          <w:p w14:paraId="33E55DF8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1563" w:type="dxa"/>
            <w:vAlign w:val="center"/>
          </w:tcPr>
          <w:p w14:paraId="0152D0D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HNF1A</w:t>
            </w:r>
          </w:p>
        </w:tc>
        <w:tc>
          <w:tcPr>
            <w:tcW w:w="4113" w:type="dxa"/>
            <w:vAlign w:val="center"/>
          </w:tcPr>
          <w:p w14:paraId="612237C5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Monogenic Diabetes Expert Panel</w:t>
            </w:r>
          </w:p>
        </w:tc>
        <w:tc>
          <w:tcPr>
            <w:tcW w:w="2463" w:type="dxa"/>
            <w:vAlign w:val="center"/>
          </w:tcPr>
          <w:p w14:paraId="78C269D7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0EBEB026" w14:textId="77777777">
        <w:trPr>
          <w:trHeight w:hRule="exact" w:val="454"/>
        </w:trPr>
        <w:tc>
          <w:tcPr>
            <w:tcW w:w="779" w:type="dxa"/>
            <w:vAlign w:val="center"/>
          </w:tcPr>
          <w:p w14:paraId="5D25524B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1563" w:type="dxa"/>
            <w:vAlign w:val="center"/>
          </w:tcPr>
          <w:p w14:paraId="7BD2F28A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4113" w:type="dxa"/>
            <w:vAlign w:val="center"/>
          </w:tcPr>
          <w:p w14:paraId="66AF9C87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Myeloid Malignancy Expert Panel </w:t>
            </w:r>
          </w:p>
        </w:tc>
        <w:tc>
          <w:tcPr>
            <w:tcW w:w="2463" w:type="dxa"/>
            <w:vAlign w:val="center"/>
          </w:tcPr>
          <w:p w14:paraId="7A14E5BE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5B1E790C" w14:textId="77777777">
        <w:trPr>
          <w:trHeight w:hRule="exact" w:val="454"/>
        </w:trPr>
        <w:tc>
          <w:tcPr>
            <w:tcW w:w="779" w:type="dxa"/>
            <w:vAlign w:val="center"/>
          </w:tcPr>
          <w:p w14:paraId="44785AAD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1563" w:type="dxa"/>
            <w:vAlign w:val="center"/>
          </w:tcPr>
          <w:p w14:paraId="583B7384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PAH</w:t>
            </w:r>
          </w:p>
        </w:tc>
        <w:tc>
          <w:tcPr>
            <w:tcW w:w="4113" w:type="dxa"/>
            <w:vAlign w:val="center"/>
          </w:tcPr>
          <w:p w14:paraId="7BCB7288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Phenylketonuria</w:t>
            </w:r>
          </w:p>
        </w:tc>
        <w:tc>
          <w:tcPr>
            <w:tcW w:w="2463" w:type="dxa"/>
            <w:vAlign w:val="center"/>
          </w:tcPr>
          <w:p w14:paraId="46F5B49B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4D6C3B10" w14:textId="77777777">
        <w:trPr>
          <w:trHeight w:hRule="exact" w:val="454"/>
        </w:trPr>
        <w:tc>
          <w:tcPr>
            <w:tcW w:w="779" w:type="dxa"/>
            <w:vAlign w:val="center"/>
          </w:tcPr>
          <w:p w14:paraId="3B1699ED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1563" w:type="dxa"/>
            <w:vAlign w:val="center"/>
          </w:tcPr>
          <w:p w14:paraId="6D1BE76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ITGA2B/ITGB3</w:t>
            </w:r>
          </w:p>
        </w:tc>
        <w:tc>
          <w:tcPr>
            <w:tcW w:w="4113" w:type="dxa"/>
            <w:vAlign w:val="center"/>
          </w:tcPr>
          <w:p w14:paraId="628906C6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Platelet Disorders Expert Panel</w:t>
            </w:r>
          </w:p>
        </w:tc>
        <w:tc>
          <w:tcPr>
            <w:tcW w:w="2463" w:type="dxa"/>
            <w:vAlign w:val="center"/>
          </w:tcPr>
          <w:p w14:paraId="3DD5C826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不适用</w:t>
            </w:r>
          </w:p>
        </w:tc>
      </w:tr>
      <w:tr w:rsidR="00A115DA" w14:paraId="7F26D0A4" w14:textId="77777777">
        <w:trPr>
          <w:trHeight w:hRule="exact" w:val="454"/>
        </w:trPr>
        <w:tc>
          <w:tcPr>
            <w:tcW w:w="779" w:type="dxa"/>
            <w:vAlign w:val="center"/>
          </w:tcPr>
          <w:p w14:paraId="4C22A5CF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17</w:t>
            </w:r>
          </w:p>
        </w:tc>
        <w:tc>
          <w:tcPr>
            <w:tcW w:w="1563" w:type="dxa"/>
            <w:vAlign w:val="center"/>
          </w:tcPr>
          <w:p w14:paraId="683FDD99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PTEN</w:t>
            </w:r>
          </w:p>
        </w:tc>
        <w:tc>
          <w:tcPr>
            <w:tcW w:w="4113" w:type="dxa"/>
            <w:vAlign w:val="center"/>
          </w:tcPr>
          <w:p w14:paraId="752529E5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PTEN Expert Panel</w:t>
            </w:r>
          </w:p>
        </w:tc>
        <w:tc>
          <w:tcPr>
            <w:tcW w:w="2463" w:type="dxa"/>
            <w:vAlign w:val="center"/>
          </w:tcPr>
          <w:p w14:paraId="2DC524F0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088D9AA9" w14:textId="77777777">
        <w:trPr>
          <w:trHeight w:hRule="exact" w:val="2329"/>
        </w:trPr>
        <w:tc>
          <w:tcPr>
            <w:tcW w:w="779" w:type="dxa"/>
            <w:vAlign w:val="center"/>
          </w:tcPr>
          <w:p w14:paraId="0F1F326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1563" w:type="dxa"/>
            <w:vAlign w:val="center"/>
          </w:tcPr>
          <w:p w14:paraId="3ADD084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6"/>
                <w:szCs w:val="16"/>
              </w:rPr>
              <w:t>BRAF, HRAS, KRAS, NRAS, MAP2K1, MAP2K2, PTPN11, RAF1, RIT1,</w:t>
            </w:r>
          </w:p>
          <w:p w14:paraId="4C92B55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6"/>
                <w:szCs w:val="16"/>
              </w:rPr>
              <w:t>SHOC2, SOS1, SOS2</w:t>
            </w:r>
          </w:p>
        </w:tc>
        <w:tc>
          <w:tcPr>
            <w:tcW w:w="4113" w:type="dxa"/>
            <w:vAlign w:val="center"/>
          </w:tcPr>
          <w:p w14:paraId="334319D4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proofErr w:type="spellStart"/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RASopathy</w:t>
            </w:r>
            <w:proofErr w:type="spellEnd"/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 Expert Panel</w:t>
            </w:r>
          </w:p>
        </w:tc>
        <w:tc>
          <w:tcPr>
            <w:tcW w:w="2463" w:type="dxa"/>
            <w:vAlign w:val="center"/>
          </w:tcPr>
          <w:p w14:paraId="3042AA57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79F43503" w14:textId="77777777">
        <w:trPr>
          <w:trHeight w:hRule="exact" w:val="1934"/>
        </w:trPr>
        <w:tc>
          <w:tcPr>
            <w:tcW w:w="779" w:type="dxa"/>
            <w:vAlign w:val="center"/>
          </w:tcPr>
          <w:p w14:paraId="3B72EAB6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1563" w:type="dxa"/>
            <w:vAlign w:val="center"/>
          </w:tcPr>
          <w:p w14:paraId="42A30D20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CDKL5/FOXG1/MECP2/SLC9A6/TCF4/UBE3A</w:t>
            </w:r>
          </w:p>
        </w:tc>
        <w:tc>
          <w:tcPr>
            <w:tcW w:w="4113" w:type="dxa"/>
            <w:vAlign w:val="center"/>
          </w:tcPr>
          <w:p w14:paraId="043B69A2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 xml:space="preserve">Rett and Angelman-like Disorders Expert Panel </w:t>
            </w:r>
          </w:p>
        </w:tc>
        <w:tc>
          <w:tcPr>
            <w:tcW w:w="2463" w:type="dxa"/>
            <w:vAlign w:val="center"/>
          </w:tcPr>
          <w:p w14:paraId="765019A1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10234AA7" w14:textId="77777777">
        <w:trPr>
          <w:trHeight w:hRule="exact" w:val="454"/>
        </w:trPr>
        <w:tc>
          <w:tcPr>
            <w:tcW w:w="779" w:type="dxa"/>
            <w:vAlign w:val="center"/>
          </w:tcPr>
          <w:p w14:paraId="28A2BA4A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1563" w:type="dxa"/>
            <w:vAlign w:val="center"/>
          </w:tcPr>
          <w:p w14:paraId="05D168A7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TP53</w:t>
            </w:r>
          </w:p>
        </w:tc>
        <w:tc>
          <w:tcPr>
            <w:tcW w:w="4113" w:type="dxa"/>
            <w:vAlign w:val="center"/>
          </w:tcPr>
          <w:p w14:paraId="4DA871E2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color w:val="417FF9"/>
                <w:sz w:val="18"/>
                <w:szCs w:val="18"/>
              </w:rPr>
              <w:t>Li-Fraumeni syndrome</w:t>
            </w:r>
          </w:p>
        </w:tc>
        <w:tc>
          <w:tcPr>
            <w:tcW w:w="2463" w:type="dxa"/>
            <w:vAlign w:val="center"/>
          </w:tcPr>
          <w:p w14:paraId="5225D32D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</w:p>
        </w:tc>
      </w:tr>
      <w:tr w:rsidR="00A115DA" w14:paraId="1822B121" w14:textId="77777777">
        <w:trPr>
          <w:trHeight w:val="2240"/>
        </w:trPr>
        <w:tc>
          <w:tcPr>
            <w:tcW w:w="779" w:type="dxa"/>
            <w:vAlign w:val="center"/>
          </w:tcPr>
          <w:p w14:paraId="34F3B25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63" w:type="dxa"/>
            <w:vAlign w:val="center"/>
          </w:tcPr>
          <w:p w14:paraId="040CE2D6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  <w:lang w:bidi="ar"/>
              </w:rPr>
              <w:t xml:space="preserve">COL11A2/COL4A3/COL4A4/COL4A5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bidi="ar"/>
              </w:rPr>
              <w:t>等</w:t>
            </w:r>
          </w:p>
        </w:tc>
        <w:tc>
          <w:tcPr>
            <w:tcW w:w="4113" w:type="dxa"/>
            <w:vAlign w:val="center"/>
          </w:tcPr>
          <w:p w14:paraId="7D66E68F" w14:textId="77777777" w:rsidR="00A115DA" w:rsidRDefault="00000000">
            <w:pPr>
              <w:rPr>
                <w:rFonts w:ascii="Times New Roman" w:eastAsia="微软雅黑" w:hAnsi="Times New Roman" w:cs="Times New Roman"/>
                <w:color w:val="417FF9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  <w:t>Fibrochondrogenesis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  <w:t xml:space="preserve"> 2</w:t>
            </w:r>
          </w:p>
        </w:tc>
        <w:tc>
          <w:tcPr>
            <w:tcW w:w="2463" w:type="dxa"/>
            <w:vAlign w:val="center"/>
          </w:tcPr>
          <w:p w14:paraId="6FA7EC57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适用于影响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“Gly‐X‐Y”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中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Gly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missense )</w:t>
            </w:r>
          </w:p>
        </w:tc>
      </w:tr>
      <w:tr w:rsidR="00A115DA" w14:paraId="38E3CED5" w14:textId="77777777">
        <w:trPr>
          <w:trHeight w:val="2240"/>
        </w:trPr>
        <w:tc>
          <w:tcPr>
            <w:tcW w:w="779" w:type="dxa"/>
            <w:vAlign w:val="center"/>
          </w:tcPr>
          <w:p w14:paraId="05F20BA5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63" w:type="dxa"/>
            <w:vAlign w:val="center"/>
          </w:tcPr>
          <w:p w14:paraId="31B56573" w14:textId="77777777" w:rsidR="00A115DA" w:rsidRDefault="00000000">
            <w:pPr>
              <w:jc w:val="center"/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  <w:lang w:bidi="ar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KCNQ4</w:t>
            </w:r>
          </w:p>
        </w:tc>
        <w:tc>
          <w:tcPr>
            <w:tcW w:w="4113" w:type="dxa"/>
            <w:vAlign w:val="center"/>
          </w:tcPr>
          <w:p w14:paraId="1701C293" w14:textId="77777777" w:rsidR="00A115DA" w:rsidRDefault="00000000">
            <w:pPr>
              <w:rPr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  <w:t>Deafness, autosomal dominant 2A</w:t>
            </w:r>
          </w:p>
        </w:tc>
        <w:tc>
          <w:tcPr>
            <w:tcW w:w="2463" w:type="dxa"/>
            <w:vAlign w:val="center"/>
          </w:tcPr>
          <w:p w14:paraId="3992340E" w14:textId="77777777" w:rsidR="00A115DA" w:rsidRDefault="00000000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PM1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特殊规则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适用于影响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271‐292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位氨基酸的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missense )</w:t>
            </w:r>
          </w:p>
        </w:tc>
      </w:tr>
      <w:tr w:rsidR="00A115DA" w14:paraId="711384DB" w14:textId="77777777">
        <w:trPr>
          <w:trHeight w:val="2240"/>
          <w:ins w:id="2" w:author="微信用户" w:date="2024-09-06T12:34:00Z"/>
        </w:trPr>
        <w:tc>
          <w:tcPr>
            <w:tcW w:w="779" w:type="dxa"/>
            <w:vAlign w:val="center"/>
          </w:tcPr>
          <w:p w14:paraId="1682A1BD" w14:textId="77777777" w:rsidR="00A115DA" w:rsidRDefault="00000000">
            <w:pPr>
              <w:jc w:val="center"/>
              <w:rPr>
                <w:ins w:id="3" w:author="微信用户" w:date="2024-09-06T12:34:00Z"/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63" w:type="dxa"/>
            <w:vAlign w:val="center"/>
          </w:tcPr>
          <w:p w14:paraId="2C8399C4" w14:textId="77777777" w:rsidR="00A115DA" w:rsidRDefault="00000000">
            <w:pPr>
              <w:jc w:val="center"/>
              <w:rPr>
                <w:ins w:id="4" w:author="微信用户" w:date="2024-09-06T12:34:00Z"/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IDH1</w:t>
            </w:r>
            <w:r>
              <w:rPr>
                <w:rFonts w:ascii="Times New Roman" w:eastAsia="微软雅黑" w:hAnsi="Times New Roman" w:cs="Times New Roman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Times New Roman" w:eastAsia="微软雅黑" w:hAnsi="Times New Roman" w:cs="Times New Roman" w:hint="eastAsia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4113" w:type="dxa"/>
            <w:vAlign w:val="center"/>
          </w:tcPr>
          <w:p w14:paraId="4FAEC054" w14:textId="77777777" w:rsidR="00A115DA" w:rsidRDefault="00000000">
            <w:pPr>
              <w:widowControl/>
              <w:spacing w:beforeAutospacing="1" w:afterAutospacing="1" w:line="23" w:lineRule="atLeast"/>
              <w:rPr>
                <w:ins w:id="5" w:author="微信用户" w:date="2024-09-06T12:34:00Z"/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7"/>
                <w:szCs w:val="17"/>
                <w:shd w:val="clear" w:color="auto" w:fill="FFFFFF"/>
                <w:lang w:bidi="ar"/>
              </w:rPr>
              <w:t>发作性剧痛症（IDH1基因相关）</w:t>
            </w:r>
          </w:p>
        </w:tc>
        <w:tc>
          <w:tcPr>
            <w:tcW w:w="2463" w:type="dxa"/>
            <w:vAlign w:val="center"/>
          </w:tcPr>
          <w:p w14:paraId="7E154555" w14:textId="77777777" w:rsidR="00A115DA" w:rsidRDefault="00000000">
            <w:pPr>
              <w:widowControl/>
              <w:numPr>
                <w:ilvl w:val="255"/>
                <w:numId w:val="0"/>
              </w:num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 xml:space="preserve">PMID: 20513808 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p.Arg132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为重要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</w:rPr>
              <w:t>位点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）</w:t>
            </w:r>
          </w:p>
          <w:p w14:paraId="1111C086" w14:textId="77777777" w:rsidR="00A115DA" w:rsidRDefault="00000000">
            <w:pPr>
              <w:widowControl/>
              <w:numPr>
                <w:ilvl w:val="255"/>
                <w:numId w:val="0"/>
              </w:numPr>
              <w:rPr>
                <w:ins w:id="6" w:author="微信用户" w:date="2024-09-06T12:34:00Z"/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18"/>
                <w:szCs w:val="18"/>
              </w:rPr>
              <w:t>During this transition, Asp279 contacts Arg132, suggesting that Arg132 plays a role in the transition between inactive and active enzyme conformations. </w:t>
            </w:r>
          </w:p>
        </w:tc>
      </w:tr>
      <w:bookmarkEnd w:id="1"/>
    </w:tbl>
    <w:p w14:paraId="14DCBDE5" w14:textId="77777777" w:rsidR="00A115DA" w:rsidRDefault="00A115DA">
      <w:pPr>
        <w:rPr>
          <w:ins w:id="7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736DC93D" w14:textId="77777777" w:rsidR="00A115DA" w:rsidRDefault="00A115DA">
      <w:pPr>
        <w:rPr>
          <w:ins w:id="8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55CE1B33" w14:textId="77777777" w:rsidR="00A115DA" w:rsidRDefault="00A115DA">
      <w:pPr>
        <w:rPr>
          <w:ins w:id="9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5EF65F0C" w14:textId="77777777" w:rsidR="00A115DA" w:rsidRDefault="00A115DA">
      <w:pPr>
        <w:rPr>
          <w:ins w:id="10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2CA9424D" w14:textId="77777777" w:rsidR="00A115DA" w:rsidRDefault="00A115DA">
      <w:pPr>
        <w:rPr>
          <w:ins w:id="11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74614FDF" w14:textId="77777777" w:rsidR="00A115DA" w:rsidRDefault="00A115DA">
      <w:pPr>
        <w:rPr>
          <w:ins w:id="12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54421E4A" w14:textId="77777777" w:rsidR="00A115DA" w:rsidRDefault="00A115DA">
      <w:pPr>
        <w:rPr>
          <w:ins w:id="13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0790D587" w14:textId="77777777" w:rsidR="00A115DA" w:rsidRDefault="00000000">
      <w:pPr>
        <w:rPr>
          <w:ins w:id="14" w:author="微信用户" w:date="2024-09-06T12:35:00Z"/>
          <w:rFonts w:ascii="Times New Roman" w:eastAsia="微软雅黑" w:hAnsi="Times New Roman" w:cs="Times New Roman"/>
          <w:b/>
          <w:bCs/>
        </w:rPr>
      </w:pPr>
      <w:ins w:id="15" w:author="微信用户" w:date="2024-09-06T12:35:00Z">
        <w:r>
          <w:rPr>
            <w:rFonts w:ascii="Times New Roman" w:eastAsia="微软雅黑" w:hAnsi="Times New Roman" w:cs="Times New Roman"/>
            <w:b/>
            <w:bCs/>
          </w:rPr>
          <w:lastRenderedPageBreak/>
          <w:t>生产层面流程执行决策图（初稿</w:t>
        </w:r>
        <w:r>
          <w:rPr>
            <w:rFonts w:ascii="Times New Roman" w:eastAsia="微软雅黑" w:hAnsi="Times New Roman" w:cs="Times New Roman"/>
            <w:b/>
            <w:bCs/>
          </w:rPr>
          <w:t>-WK</w:t>
        </w:r>
        <w:r>
          <w:rPr>
            <w:rFonts w:ascii="Times New Roman" w:eastAsia="微软雅黑" w:hAnsi="Times New Roman" w:cs="Times New Roman"/>
            <w:b/>
            <w:bCs/>
          </w:rPr>
          <w:t>）</w:t>
        </w:r>
      </w:ins>
    </w:p>
    <w:p w14:paraId="5A5C4AF2" w14:textId="77777777" w:rsidR="00A115DA" w:rsidRDefault="00A115DA">
      <w:pPr>
        <w:rPr>
          <w:ins w:id="16" w:author="微信用户" w:date="2024-09-06T12:35:00Z"/>
          <w:rFonts w:ascii="Times New Roman" w:eastAsia="微软雅黑" w:hAnsi="Times New Roman" w:cs="Times New Roman"/>
          <w:b/>
          <w:bCs/>
        </w:rPr>
      </w:pPr>
    </w:p>
    <w:p w14:paraId="21B41AE1" w14:textId="77777777" w:rsidR="00A115DA" w:rsidRDefault="00000000">
      <w:pPr>
        <w:rPr>
          <w:rFonts w:ascii="Times New Roman" w:eastAsia="微软雅黑" w:hAnsi="Times New Roman" w:cs="Times New Roman"/>
          <w:b/>
          <w:bCs/>
        </w:rPr>
      </w:pPr>
      <w:ins w:id="17" w:author="微信用户" w:date="2024-09-13T16:43:00Z">
        <w:r>
          <w:rPr>
            <w:rFonts w:ascii="Times New Roman" w:eastAsia="微软雅黑" w:hAnsi="Times New Roman" w:cs="Times New Roman"/>
            <w:b/>
            <w:bCs/>
            <w:noProof/>
          </w:rPr>
          <w:drawing>
            <wp:inline distT="0" distB="0" distL="114300" distR="114300" wp14:anchorId="6CD08A01" wp14:editId="174B3D7B">
              <wp:extent cx="6186170" cy="3486785"/>
              <wp:effectExtent l="0" t="0" r="5080" b="184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6170" cy="3486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77F1F9" w14:textId="77777777" w:rsidR="00A115DA" w:rsidRDefault="00A115DA"/>
    <w:sectPr w:rsidR="00A115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05208" w14:textId="77777777" w:rsidR="00CB0C96" w:rsidRDefault="00CB0C96" w:rsidP="000B7A54">
      <w:r>
        <w:separator/>
      </w:r>
    </w:p>
  </w:endnote>
  <w:endnote w:type="continuationSeparator" w:id="0">
    <w:p w14:paraId="59E77288" w14:textId="77777777" w:rsidR="00CB0C96" w:rsidRDefault="00CB0C96" w:rsidP="000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03CF" w14:textId="77777777" w:rsidR="000B7A54" w:rsidRDefault="000B7A5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42ECA" w14:textId="77777777" w:rsidR="000B7A54" w:rsidRDefault="000B7A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1FE3" w14:textId="77777777" w:rsidR="000B7A54" w:rsidRDefault="000B7A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D9CBC" w14:textId="77777777" w:rsidR="00CB0C96" w:rsidRDefault="00CB0C96" w:rsidP="000B7A54">
      <w:r>
        <w:separator/>
      </w:r>
    </w:p>
  </w:footnote>
  <w:footnote w:type="continuationSeparator" w:id="0">
    <w:p w14:paraId="5C9652A5" w14:textId="77777777" w:rsidR="00CB0C96" w:rsidRDefault="00CB0C96" w:rsidP="000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E3FD5" w14:textId="77777777" w:rsidR="000B7A54" w:rsidRDefault="000B7A5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6766" w14:textId="77777777" w:rsidR="000B7A54" w:rsidRDefault="000B7A5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E1A9C" w14:textId="77777777" w:rsidR="000B7A54" w:rsidRDefault="000B7A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BCD5"/>
    <w:multiLevelType w:val="singleLevel"/>
    <w:tmpl w:val="097ABCD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A015C7"/>
    <w:multiLevelType w:val="singleLevel"/>
    <w:tmpl w:val="21A015C7"/>
    <w:lvl w:ilvl="0">
      <w:start w:val="1"/>
      <w:numFmt w:val="decimal"/>
      <w:suff w:val="nothing"/>
      <w:lvlText w:val="（%1）"/>
      <w:lvlJc w:val="left"/>
    </w:lvl>
  </w:abstractNum>
  <w:num w:numId="1" w16cid:durableId="554393580">
    <w:abstractNumId w:val="1"/>
  </w:num>
  <w:num w:numId="2" w16cid:durableId="158618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embedSystemFonts/>
  <w:proofState w:spelling="clean" w:grammar="clean"/>
  <w:trackRevision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jMTlmNjQxZmMwMmFkZDQ1MjRmMWM2MWUyOTRmMDIifQ=="/>
  </w:docVars>
  <w:rsids>
    <w:rsidRoot w:val="00A115DA"/>
    <w:rsid w:val="EDDE0848"/>
    <w:rsid w:val="EFFD0BB6"/>
    <w:rsid w:val="FBD7A49A"/>
    <w:rsid w:val="FFDA863B"/>
    <w:rsid w:val="000B7A54"/>
    <w:rsid w:val="00A115DA"/>
    <w:rsid w:val="00AD7B73"/>
    <w:rsid w:val="00C755FD"/>
    <w:rsid w:val="00CB0C96"/>
    <w:rsid w:val="096B0684"/>
    <w:rsid w:val="1508470E"/>
    <w:rsid w:val="15AC7F6A"/>
    <w:rsid w:val="1A6A21B9"/>
    <w:rsid w:val="1CE34056"/>
    <w:rsid w:val="1ECD2DA6"/>
    <w:rsid w:val="22813AE6"/>
    <w:rsid w:val="376D4B40"/>
    <w:rsid w:val="45C724CE"/>
    <w:rsid w:val="538C7A30"/>
    <w:rsid w:val="73CE0736"/>
    <w:rsid w:val="74744FF8"/>
    <w:rsid w:val="76CDC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E6262"/>
  <w15:docId w15:val="{680571C5-31D5-44D8-9EE3-1986426F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5">
    <w:name w:val="Revision"/>
    <w:hidden/>
    <w:uiPriority w:val="99"/>
    <w:unhideWhenUsed/>
    <w:rsid w:val="00AD7B7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header"/>
    <w:basedOn w:val="a"/>
    <w:link w:val="a7"/>
    <w:rsid w:val="000B7A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B7A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B7A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wangkai4</dc:creator>
  <cp:lastModifiedBy>刘博(Bo Liu)</cp:lastModifiedBy>
  <cp:revision>2</cp:revision>
  <dcterms:created xsi:type="dcterms:W3CDTF">2024-07-24T23:53:00Z</dcterms:created>
  <dcterms:modified xsi:type="dcterms:W3CDTF">2024-11-11T01:37:00Z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39489619045743E3919EFAAC6D6C8D86_13</vt:lpwstr>
  </property>
</Properties>
</file>